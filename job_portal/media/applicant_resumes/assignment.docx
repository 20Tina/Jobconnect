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004E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ð¼Ñêz£¿§Å‰…,</w:t>
      </w:r>
      <w:r w:rsidRPr="00BF0261">
        <w:rPr>
          <w:rFonts w:ascii="Courier New" w:hAnsi="Courier New" w:cs="Courier New"/>
          <w:sz w:val="21"/>
          <w:szCs w:val="21"/>
        </w:rPr>
        <w:tab/>
        <w:t>¡</w:t>
      </w:r>
      <w:r w:rsidRPr="00BF0261">
        <w:rPr>
          <w:rFonts w:ascii="Courier New" w:hAnsi="Courier New" w:cs="Courier New"/>
          <w:sz w:val="21"/>
          <w:szCs w:val="21"/>
        </w:rPr>
        <w:tab/>
        <w:t>‰/û|f\ZþçŠæ?6ï!Y´_áoœ]Aó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ÿÿ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PK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W6»_ö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ˆ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word/document.xmlì]ënãÈ™ý¿À¾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Ã’]`lñNÊO ‘TÒ‹éL£»'‹X”Å²Ä˜-Y’Úì»Ì³Ì“m%ùÞ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Ë"eR&gt;íÁØ¢ÄuôóúêÂ?þékš(+Z”qž«ú©¦*4›æQœÍÎÕŸ?ON&lt;U)É"’ä=W¯i©þé‡ý—?®Ï¢|ºLiÆÞDVž­ÓsuÎØâl0(§sš’ò4§E^æ—ìtš§ƒüò2žÒÁ:/¢¡éZõ×¢È§´,ùûù$[‘RÝ67ýZ¯µ¨ k~²hÐLç¤`ôëmºt#ö`8ð</w:t>
      </w:r>
      <w:r w:rsidRPr="00BF0261">
        <w:rPr>
          <w:rFonts w:ascii="Courier New" w:hAnsi="Courier New" w:cs="Courier New"/>
          <w:sz w:val="21"/>
          <w:szCs w:val="21"/>
        </w:rPr>
        <w:noBreakHyphen/>
        <w:t>7d¼ !þ</w:t>
      </w:r>
      <w:r w:rsidRPr="00BF0261">
        <w:rPr>
          <w:rFonts w:ascii="Courier New" w:hAnsi="Courier New" w:cs="Courier New"/>
          <w:sz w:val="21"/>
          <w:szCs w:val="21"/>
        </w:rPr>
        <w:tab/>
      </w:r>
      <w:r w:rsidRPr="00BF0261">
        <w:rPr>
          <w:rFonts w:ascii="Courier New" w:hAnsi="Courier New" w:cs="Courier New"/>
          <w:sz w:val="21"/>
          <w:szCs w:val="21"/>
        </w:rPr>
        <w:cr/>
        <w:t>ýqS¦tSÎ@\Õ£†¬5Ä¯êQKöËZzâÃ9/kÉxÜ’û²–ÌÇ-y/kéQ8¥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&lt;_ÐŒ?y™)aüa1¤¤¸Z.NxÃ</w:t>
      </w:r>
      <w:r w:rsidRPr="00BF0261">
        <w:rPr>
          <w:rFonts w:ascii="Courier New" w:hAnsi="Courier New" w:cs="Courier New"/>
          <w:sz w:val="21"/>
          <w:szCs w:val="21"/>
        </w:rPr>
        <w:br/>
        <w:t>Ââ‹8‰Ù5oSsvÍ8»zÁñ³nZHÍHºwæMÌh×J~®.‹ìl{þÉÍùâÒÏ6çoÝœA“zoËßn8 _YR²Ý¹Eì6§[a©P4á8æY97ê¾´5þä|×Èê9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Vi²{Ýz¡×¤Ú·¤-Ø|</w:t>
      </w:r>
      <w:r w:rsidRPr="00BF0261">
        <w:rPr>
          <w:rFonts w:ascii="Courier New" w:hAnsi="Courier New" w:cs="Courier New"/>
          <w:sz w:val="21"/>
          <w:szCs w:val="21"/>
        </w:rPr>
        <w:cr/>
        <w:t>·</w:t>
      </w:r>
      <w:r w:rsidRPr="00BF0261">
        <w:rPr>
          <w:rFonts w:ascii="Courier New" w:hAnsi="Courier New" w:cs="Courier New"/>
          <w:sz w:val="21"/>
          <w:szCs w:val="21"/>
        </w:rPr>
        <w:cr/>
        <w:t>Ö¹üíw—&amp;›+¾E]«ñmŠ&amp;nÎ¨s</w:t>
      </w:r>
      <w:r w:rsidRPr="00BF0261">
        <w:rPr>
          <w:rFonts w:ascii="Courier New" w:hAnsi="Courier New" w:cs="Courier New"/>
          <w:sz w:val="21"/>
          <w:szCs w:val="21"/>
        </w:rPr>
        <w:tab/>
        <w:t>÷ßsw%)àÛ7~4wÀÕkŠÏ®ãQ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Î”ÖL»6¼mƒé-»E;qMZíÚÙ|+¢øX½¦&gt;¼˜;</w:t>
      </w:r>
      <w:r w:rsidRPr="00BF0261">
        <w:rPr>
          <w:rFonts w:ascii="Courier New" w:hAnsi="Courier New" w:cs="Courier New"/>
          <w:sz w:val="21"/>
          <w:szCs w:val="21"/>
        </w:rPr>
        <w:cr/>
        <w:t>”‹æR­;\â\ÂÈœ”7.Z¤reß4wÞÁh1Û.òåâ¶µx¿ÖÞÝJâZ˜‰¶¶„ºKòr¿‹ù4'</w:t>
      </w:r>
      <w:r w:rsidRPr="00BF0261">
        <w:rPr>
          <w:rFonts w:ascii="Courier New" w:hAnsi="Courier New" w:cs="Courier New"/>
          <w:sz w:val="21"/>
          <w:szCs w:val="21"/>
        </w:rPr>
        <w:br/>
        <w:t>®”éôìÝ,Ë</w:t>
      </w:r>
      <w:r w:rsidRPr="00BF0261">
        <w:rPr>
          <w:rFonts w:ascii="Courier New" w:hAnsi="Courier New" w:cs="Courier New"/>
          <w:sz w:val="21"/>
          <w:szCs w:val="21"/>
        </w:rPr>
        <w:br/>
        <w:t>r‘ð+âôPx„+Õ7 þÏ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Eüªþ¤_«ãâ»V„Æ¨?pWu‘G×â÷‚?g-HAÞñ ´</w:t>
      </w:r>
      <w:r w:rsidRPr="00BF0261">
        <w:rPr>
          <w:rFonts w:ascii="Courier New" w:hAnsi="Courier New" w:cs="Courier New"/>
          <w:sz w:val="21"/>
          <w:szCs w:val="21"/>
        </w:rPr>
        <w:cr/>
        <w:t>K·}ƒ»3q”ç$&amp;ŽºÆØw‚@=ã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.úx®jZhš7¼9ÐK²L˜xÆY†eWï²øPˆ_ÅæWù</w:t>
      </w:r>
      <w:r w:rsidRPr="00BF0261">
        <w:rPr>
          <w:rFonts w:ascii="Courier New" w:hAnsi="Courier New" w:cs="Courier New"/>
          <w:sz w:val="21"/>
          <w:szCs w:val="21"/>
        </w:rPr>
        <w:br/>
        <w:t>õŠpq7,u°9â—÷</w:t>
      </w:r>
      <w:r w:rsidRPr="00BF0261">
        <w:rPr>
          <w:rFonts w:ascii="Courier New" w:hAnsi="Courier New" w:cs="Courier New"/>
          <w:sz w:val="21"/>
          <w:szCs w:val="21"/>
        </w:rPr>
        <w:cr/>
        <w:t>¶¯</w:t>
      </w:r>
      <w:r w:rsidRPr="00BF0261">
        <w:rPr>
          <w:rFonts w:ascii="Courier New" w:hAnsi="Courier New" w:cs="Courier New"/>
          <w:sz w:val="21"/>
          <w:szCs w:val="21"/>
        </w:rPr>
        <w:noBreakHyphen/>
        <w:t>Üž¼{‹ÅƒÖ_ÐìúŒýð)_Sªp÷IÅq¶yvó–!±BÃŽõÉ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H¶ÿîAâû†ãé7‡6×ûààœî?óáÎ¡;Ð•óh÷I¦</w:t>
      </w:r>
      <w:r w:rsidRPr="00BF0261">
        <w:rPr>
          <w:rFonts w:ascii="Courier New" w:hAnsi="Courier New" w:cs="Courier New"/>
          <w:sz w:val="21"/>
          <w:szCs w:val="21"/>
        </w:rPr>
        <w:tab/>
        <w:t>%…xù4OrÞ6Y²\&lt;¼Œþ¬&gt;?ÛÏ¿ S</w:t>
      </w:r>
      <w:r w:rsidRPr="00BF0261">
        <w:rPr>
          <w:rFonts w:ascii="Courier New" w:hAnsi="Courier New" w:cs="Courier New"/>
          <w:sz w:val="21"/>
          <w:szCs w:val="21"/>
        </w:rPr>
        <w:noBreakHyphen/>
        <w:t>*ü9rÉ¨¸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ñº$ÁkxöîÁÇ¥ˆÂ~¤„'ÐêÌ-HÅ$Ï˜€”Ó˜³Ççy1O„k^Ÿ‰Ê˜œ«Ÿã”–Ê_éZù˜§$OÎGYùàõÓòñ+«÷ª&gt;ÆîÃùÕ¿ÍW´ÈvÇµÝ7zó}êO|ÇÛc</w:t>
      </w:r>
      <w:r w:rsidRPr="00BF0261">
        <w:rPr>
          <w:rFonts w:ascii="Courier New" w:hAnsi="Courier New" w:cs="Courier New"/>
          <w:sz w:val="21"/>
          <w:szCs w:val="21"/>
        </w:rPr>
        <w:tab/>
        <w:t>©&gt;ôíÒìäÝ_«çøw—Ä3Â–¿ñ¨:1ãZQwç‹y5ˆ&lt;Mü¼6D‚0¿OØ÷¿»ÇNf;C?pº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Xð“ÿù¿?„Ý‡¬4ä(‰tYéW¨1-VTýAé&gt;‚&lt;äüIØ… ›³4é&gt;^Rµû¾Ž!p5#Ð†¦</w:t>
      </w:r>
    </w:p>
    <w:p w14:paraId="65489603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C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C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êl¨“&lt; N'ñêŽ</w:t>
      </w:r>
      <w:r w:rsidRPr="00BF0261">
        <w:rPr>
          <w:rFonts w:ascii="Courier New" w:hAnsi="Courier New" w:cs="Courier New"/>
          <w:sz w:val="21"/>
          <w:szCs w:val="21"/>
        </w:rPr>
        <w:softHyphen/>
        <w:t>€4·"Í6ï’:^ z¥fH3¨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i–—fJ"HsãÒl¸£±éŽBH3¤ùu©ÓñÇo¿*ü?(2\[x±˜%÷G&gt;`r)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º&amp;¯kï&gt;++‘Œ)kz¡D´Œg™H®D9¥@ê u¯íæÐ3C«</w:t>
      </w:r>
      <w:r w:rsidRPr="00BF0261">
        <w:rPr>
          <w:rFonts w:ascii="Courier New" w:hAnsi="Courier New" w:cs="Courier New"/>
          <w:sz w:val="21"/>
          <w:szCs w:val="21"/>
        </w:rPr>
        <w:cr/>
        <w:t>ÜüÛqóO‡‚m{Ž?ÖGtì`€DèØ¡c÷*x¥”ôSö¤)¦˜HDœX¹PR† «ÙyÀ</w:t>
      </w:r>
    </w:p>
    <w:p w14:paraId="2CAFDDAA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‡ºëu¬íÒ0$M«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›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~ûõ</w:t>
      </w:r>
      <w:r w:rsidRPr="00BF0261">
        <w:rPr>
          <w:rFonts w:ascii="Courier New" w:hAnsi="Courier New" w:cs="Courier New"/>
          <w:sz w:val="21"/>
          <w:szCs w:val="21"/>
        </w:rPr>
        <w:noBreakHyphen/>
        <w:t>†Ow}Œ‰1rG“@E×]</w:t>
      </w:r>
      <w:r w:rsidRPr="00BF0261">
        <w:rPr>
          <w:rFonts w:ascii="Courier New" w:hAnsi="Courier New" w:cs="Courier New"/>
          <w:sz w:val="21"/>
          <w:szCs w:val="21"/>
        </w:rPr>
        <w:softHyphen/>
        <w:t>@ôm:¡ëƒ®O»x¡ëÓ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MÑõ‘ˆ¸Œ¤=Y@¿§Ÿýžˆ–Ó"^ˆé=èý@×Ž¨¤Ã?:ÍPÒ´µ$mïØv</w:t>
      </w:r>
      <w:r w:rsidRPr="00BF0261">
        <w:rPr>
          <w:rFonts w:ascii="Courier New" w:hAnsi="Courier New" w:cs="Courier New"/>
          <w:sz w:val="21"/>
          <w:szCs w:val="21"/>
        </w:rPr>
        <w:noBreakHyphen/>
        <w:t>H\*qÅä¥rAK¦¼û¬Lù‡*i‰‚Ï&gt;ŸÁ“Å</w:t>
      </w:r>
    </w:p>
    <w:p w14:paraId="71D77DCC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m&lt;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´ 4U+P¬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D‚:(V XbL=Šˆ88ú—;ú+z-ö¨êƒm‡¨¡R]ƒ®ÕÒµ`-Š&lt;¿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br/>
        <w:t>q¥ìzÁy;+Hú‰‘b×ç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˜ßó/ŸßÿøÿéSLÃ,¢ÿÑïþ“¬È§j”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õ²æëeNèG{¸&amp;êe¨—Á³¢^†zêeèZ¢^†ˆC¿R,aàæyj$</w:t>
      </w:r>
      <w:r w:rsidRPr="00BF0261">
        <w:rPr>
          <w:rFonts w:ascii="Courier New" w:hAnsi="Courier New" w:cs="Courier New"/>
          <w:sz w:val="21"/>
          <w:szCs w:val="21"/>
        </w:rPr>
        <w:cr/>
        <w:t>Õ2¨Ú±¨Ú»Ï«æõ ÑB1Â</w:t>
      </w:r>
      <w:r w:rsidRPr="00BF0261">
        <w:rPr>
          <w:rFonts w:ascii="Courier New" w:hAnsi="Courier New" w:cs="Courier New"/>
          <w:sz w:val="21"/>
          <w:szCs w:val="21"/>
        </w:rPr>
        <w:noBreakHyphen/>
        <w:t>»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›,¼</w:t>
      </w:r>
      <w:r w:rsidRPr="00BF0261">
        <w:rPr>
          <w:rFonts w:ascii="Courier New" w:hAnsi="Courier New" w:cs="Courier New"/>
          <w:sz w:val="21"/>
          <w:szCs w:val="21"/>
        </w:rPr>
        <w:tab/>
        <w:t>é!€b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ŠR #¤ðB1¢šÂ¹£ÛÞ°ÔUL×‹¼èƒm‡¨¡]ƒ®ÕÒµu±ùyDWñ”žT¾Sâ,f1INÊ)áNqrô¯UØ¾?ñM</w:t>
      </w:r>
      <w:r w:rsidRPr="00BF0261">
        <w:rPr>
          <w:rFonts w:ascii="Courier New" w:hAnsi="Courier New" w:cs="Courier New"/>
          <w:sz w:val="21"/>
          <w:szCs w:val="21"/>
        </w:rPr>
        <w:cr/>
        <w:t>7ÌD­ÔÙQl)¼Jv}›[ÐfcèŽ&amp;£±m~SÚÜÃ™Ë;</w:t>
      </w:r>
      <w:r w:rsidRPr="00BF0261">
        <w:rPr>
          <w:rFonts w:ascii="Courier New" w:hAnsi="Courier New" w:cs="Courier New"/>
          <w:sz w:val="21"/>
          <w:szCs w:val="21"/>
        </w:rPr>
        <w:noBreakHyphen/>
        <w:t>¹A¨%î”Þ})</w:t>
      </w:r>
    </w:p>
    <w:p w14:paraId="73020067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,ñÓ¼þñ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¬ç¦x?­RN0ÑF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î°</w:t>
      </w:r>
    </w:p>
    <w:p w14:paraId="2ED67504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ab/>
        <w:t>V=[qêËhWwÊNdz5+òeTWaß3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Ïz~Ý©JÍ</w:t>
      </w:r>
    </w:p>
    <w:p w14:paraId="7453EF32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J3Ä\}ÀjÝÝ2MÛõ…1€]h‘E°</w:t>
      </w:r>
      <w:r w:rsidRPr="00BF0261">
        <w:rPr>
          <w:rFonts w:ascii="Courier New" w:hAnsi="Courier New" w:cs="Courier New"/>
          <w:sz w:val="21"/>
          <w:szCs w:val="21"/>
        </w:rPr>
        <w:br/>
        <w:t>ýáÍÿÕà¦ÇÖÐôÁ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P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¨Ç+qwh</w:t>
      </w:r>
    </w:p>
    <w:p w14:paraId="530C3BB6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×xÐr€1žØ¦î ¿#¿ƒUV¡ÐŒ8</w:t>
      </w:r>
      <w:r w:rsidRPr="00BF0261">
        <w:rPr>
          <w:rFonts w:ascii="Courier New" w:hAnsi="Courier New" w:cs="Courier New"/>
          <w:sz w:val="21"/>
          <w:szCs w:val="21"/>
        </w:rPr>
        <w:tab/>
        <w:t>19!üÅè”¡pÈÀ›ÒŒÁG4]</w:t>
      </w:r>
      <w:r w:rsidRPr="00BF0261">
        <w:rPr>
          <w:rFonts w:ascii="Courier New" w:hAnsi="Courier New" w:cs="Courier New"/>
          <w:sz w:val="21"/>
          <w:szCs w:val="21"/>
        </w:rPr>
        <w:tab/>
        <w:t>p=×Öí*£Ã)´H#8…ãs</w:t>
      </w:r>
    </w:p>
    <w:p w14:paraId="175B9A59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O3Ê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}WÓ\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Œ£À¨ŠQµjk®éxÁpâ7¨­¡¶VW§A¼zàˆ{·=`wÐÔÑ¹¨Öý"åÓ’®{îDs5Ì„o6¼A²©)¦ED‹“‚Dñ²„nï}¨DŽm?u¢©Û‹¯¹úxÕ[gúáX÷UXXðFðV¡ñ</w:t>
      </w:r>
      <w:r w:rsidRPr="00BF0261">
        <w:rPr>
          <w:rFonts w:ascii="Courier New" w:hAnsi="Courier New" w:cs="Courier New"/>
          <w:sz w:val="21"/>
          <w:szCs w:val="21"/>
        </w:rPr>
        <w:tab/>
        <w:t>Ì`ëaí¡KÛ$˜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.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ØYÀâÑ5u¬bvQ‡¬.lu&amp;òþî¾&gt;XC”÷õ(ß¡;)p†î âq¸ŽfÏÿ¨µM„§[®£aÆ5êÎsJú:Ú¯w˜l-sÿæ:NäDˆºúÕq</w:t>
      </w:r>
      <w:r w:rsidRPr="00BF0261">
        <w:rPr>
          <w:rFonts w:ascii="Courier New" w:hAnsi="Courier New" w:cs="Courier New"/>
          <w:sz w:val="21"/>
          <w:szCs w:val="21"/>
        </w:rPr>
        <w:tab/>
        <w:t>¦¥icÍÇáÀ¸„&amp;åç’ô“2þ¥{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¢$ßËª©aÚCÓ†@</w:t>
      </w:r>
      <w:r w:rsidRPr="00BF0261">
        <w:rPr>
          <w:rFonts w:ascii="Courier New" w:hAnsi="Courier New" w:cs="Courier New"/>
          <w:sz w:val="21"/>
          <w:szCs w:val="21"/>
        </w:rPr>
        <w:softHyphen/>
        <w:t>zÃ¡k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UðFð† ù©j³‚dåe^¤nÔ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Y³"‹˜‘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vT</w:t>
      </w:r>
    </w:p>
    <w:p w14:paraId="303D0B05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µZ[·…®7ö*o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ÇÐ"•ààÞ¢cˆ³¨7‚]8¢Ò‚‹Ò‚^uŒ‚æYCÏwDv…Qh/(``ÞæXC?n8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ŸpDe…,/R’ èšv</w:t>
      </w:r>
    </w:p>
    <w:p w14:paraId="30DC8B9F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ÃñÈÑ°ó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œx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§Ð¸Sx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V]îèšÆ³9Ê3ˆõ`ŽGw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V"¢ëÑ.»XzÙªÿ²3°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3Tá¿à¿À›Š7µîÆã¦Ø#ðæMñ;†îÁ+ìÚ$šŒx}°êìêŒ½‰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1»V¼Ùð¥¨fä;†6˜ß"{Ø1T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¯Zw.</w:t>
      </w:r>
    </w:p>
    <w:p w14:paraId="17E50D35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L×w5G…U€U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o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o`²</w:t>
      </w:r>
    </w:p>
    <w:p w14:paraId="493877CE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Ø1´</w:t>
      </w:r>
      <w:r w:rsidRPr="00BF0261">
        <w:rPr>
          <w:rFonts w:ascii="Courier New" w:hAnsi="Courier New" w:cs="Courier New"/>
          <w:sz w:val="21"/>
          <w:szCs w:val="21"/>
        </w:rPr>
        <w:cr/>
        <w:t>X«ËB¬†®$ÀâL¼®ÃVŒ[56n5</w:t>
      </w:r>
      <w:r w:rsidRPr="00BF0261">
        <w:rPr>
          <w:rFonts w:ascii="Courier New" w:hAnsi="Courier New" w:cs="Courier New"/>
          <w:sz w:val="21"/>
          <w:szCs w:val="21"/>
        </w:rPr>
        <w:tab/>
        <w:t>Æ†¥U8080ðFðFÂÁJÀJÀJtÒJÿ]’”&lt;ÀP4…i­’Ž­#ÛÆD</w:t>
      </w:r>
    </w:p>
    <w:p w14:paraId="1658F39A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ðFÚPtFlv|±‡‘</w:t>
      </w:r>
      <w:r w:rsidRPr="00BF0261">
        <w:rPr>
          <w:rFonts w:ascii="Courier New" w:hAnsi="Courier New" w:cs="Courier New"/>
          <w:sz w:val="21"/>
          <w:szCs w:val="21"/>
        </w:rPr>
        <w:softHyphen/>
        <w:t>™¸Ã¦irxÕZ¯¤{aèX¯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›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ÞÀ&amp;4)?Ø4íÍylšvüŽÁ15Çñlì»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Ç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ÞH:†oxp7ð‡¡‰±?0</w:t>
      </w:r>
    </w:p>
    <w:p w14:paraId="6D8625A5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ŒÚf¢:kÖL{4Ñ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}×·Å¬YÛƒWX³ÖhE‹ú`ÕY³¦Û+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]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’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+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ÞT¼A9²ùÁšµ·VÄšµc®Cºšã[¶‡</w:t>
      </w:r>
      <w:r w:rsidRPr="00BF0261">
        <w:rPr>
          <w:rFonts w:ascii="Courier New" w:hAnsi="Courier New" w:cs="Courier New"/>
          <w:sz w:val="21"/>
          <w:szCs w:val="21"/>
        </w:rPr>
        <w:tab/>
        <w:t>N°</w:t>
      </w:r>
    </w:p>
    <w:p w14:paraId="4E5F2ED1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à</w:t>
      </w:r>
      <w:r w:rsidRPr="00BF0261">
        <w:rPr>
          <w:rFonts w:ascii="Courier New" w:hAnsi="Courier New" w:cs="Courier New"/>
          <w:sz w:val="21"/>
          <w:szCs w:val="21"/>
        </w:rPr>
        <w:cr/>
        <w:t>¬B£VávÍZu…î7àº5e!×¬[Ð¬±m;¸¸ðn¡IùEh"î`¤ê²H®×y</w:t>
      </w:r>
      <w:r w:rsidRPr="00BF0261">
        <w:rPr>
          <w:rFonts w:ascii="Courier New" w:hAnsi="Courier New" w:cs="Courier New"/>
          <w:sz w:val="21"/>
          <w:szCs w:val="21"/>
        </w:rPr>
        <w:noBreakHyphen/>
        <w:t>!îšõ</w:t>
      </w:r>
      <w:r w:rsidRPr="00BF0261">
        <w:rPr>
          <w:rFonts w:ascii="Courier New" w:hAnsi="Courier New" w:cs="Courier New"/>
          <w:sz w:val="21"/>
          <w:szCs w:val="21"/>
        </w:rPr>
        <w:tab/>
        <w:t>æ8puÃôUø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ø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ð¦âM¹–š¶;Á\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ð³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¶¼™cK[</w:t>
      </w:r>
      <w:r w:rsidRPr="00BF0261">
        <w:rPr>
          <w:rFonts w:ascii="Courier New" w:hAnsi="Courier New" w:cs="Courier New"/>
          <w:sz w:val="21"/>
          <w:szCs w:val="21"/>
        </w:rPr>
        <w:tab/>
        <w:t>´jmi«‘?j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•Ê€7èÅ7%?Õj%Â_œA´Ñ•?dùˆfï„ Û³</w:t>
      </w:r>
      <w:r w:rsidRPr="00BF0261">
        <w:rPr>
          <w:rFonts w:ascii="Courier New" w:hAnsi="Courier New" w:cs="Courier New"/>
          <w:sz w:val="21"/>
          <w:szCs w:val="21"/>
        </w:rPr>
        <w:softHyphen/>
        <w:t>oéCÓÔ&amp;¸c3œx³åM­~¼ãt}„Õ}àÍ+óÆÓÄOxóû„}?è~‚¶î¦.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Ö“Û™w(Âf¬Ö&amp;±ºnê¦áCœ!Î Î–:g9Àæ”ô`Ô¸wÚì˜iÛ“!´Ú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êl©“&lt; 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¤ùY¼.òèám_2ÒÜI¼º!Yß¬Ö×Ù¡Æ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†Ž˜Šä†äˆª&amp;Jö‘f-hôÌè¸ äªj¼ç#²p}îØõa ±w];Ë¶</w:t>
      </w:r>
      <w:r w:rsidRPr="00BF0261">
        <w:rPr>
          <w:rFonts w:ascii="Courier New" w:hAnsi="Courier New" w:cs="Courier New"/>
          <w:sz w:val="21"/>
          <w:szCs w:val="21"/>
        </w:rPr>
        <w:cr/>
        <w:t>{8Æ¦$È~ 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ÄùExÅé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=•F{*D°;óÙÊbŠ€«×yÀêÌ”5Õ?ûò3'eù…¿„D_~ÊhPÄ+ú% åËâ0ÍXœ‘/1;ýûb¦Â•6îJ5ÓrCOÃ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7¸RPgG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Ë†šAKêìzC&lt;</w:t>
      </w:r>
      <w:r w:rsidRPr="00BF0261">
        <w:rPr>
          <w:rFonts w:ascii="Courier New" w:hAnsi="Courier New" w:cs="Courier New"/>
          <w:sz w:val="21"/>
          <w:szCs w:val="21"/>
        </w:rPr>
        <w:tab/>
        <w:t>'Pg¨3¨³¥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jRxE¶êî \¨OÍ`Ê¯»[ã¢jÐËªA¯t8ÍÆ¦©¹¾i‡ÂSÂi</w:t>
      </w:r>
      <w:r w:rsidRPr="00BF0261">
        <w:rPr>
          <w:rFonts w:ascii="Courier New" w:hAnsi="Courier New" w:cs="Courier New"/>
          <w:sz w:val="21"/>
          <w:szCs w:val="21"/>
        </w:rPr>
        <w:noBreakHyphen/>
        <w:t>»èÀiÂi¶€W</w:t>
      </w:r>
      <w:r w:rsidRPr="00BF0261">
        <w:rPr>
          <w:rFonts w:ascii="Courier New" w:hAnsi="Courier New" w:cs="Courier New"/>
          <w:sz w:val="21"/>
          <w:szCs w:val="21"/>
        </w:rPr>
        <w:softHyphen/>
        <w:t>v*Ñ&lt;âÔ†ˆ{¯ÑE¾dÊûë’&amp;—ˆ3¹&lt;€zð‘%‚Þ9tÃ3ü±£cM=:¨sG™!ÌõñZ@—a/Ú¡I¯a7•Õn.ÏÃ</w:t>
      </w:r>
      <w:r w:rsidRPr="00BF0261">
        <w:rPr>
          <w:rFonts w:ascii="Courier New" w:hAnsi="Courier New" w:cs="Courier New"/>
          <w:sz w:val="21"/>
          <w:szCs w:val="21"/>
        </w:rPr>
        <w:noBreakHyphen/>
        <w:t>NïÃÚG</w:t>
      </w:r>
      <w:r w:rsidRPr="00BF0261">
        <w:rPr>
          <w:rFonts w:ascii="Courier New" w:hAnsi="Courier New" w:cs="Courier New"/>
          <w:sz w:val="21"/>
          <w:szCs w:val="21"/>
        </w:rPr>
        <w:softHyphen/>
        <w:t>•ùòrÿ!­ƒj—ïÆÚõ~ùe‘§JFøgÊ…!SbeNVT™æé"¡ŒF</w:t>
      </w:r>
    </w:p>
    <w:p w14:paraId="3493D5C7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tŽq´$,Î3%Î”</w:t>
      </w:r>
      <w:r w:rsidRPr="00BF0261">
        <w:rPr>
          <w:rFonts w:ascii="Courier New" w:hAnsi="Courier New" w:cs="Courier New"/>
          <w:sz w:val="21"/>
          <w:szCs w:val="21"/>
        </w:rPr>
        <w:br/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Ûœ—.Ó</w:t>
      </w:r>
      <w:r w:rsidRPr="00BF0261">
        <w:rPr>
          <w:rFonts w:ascii="Courier New" w:hAnsi="Courier New" w:cs="Courier New"/>
          <w:sz w:val="21"/>
          <w:szCs w:val="21"/>
        </w:rPr>
        <w:br/>
        <w:t>+Ë,^QŽ;»&gt;­á÷lÇÖ-ÍÇ½Fà÷ÀÍç¸¹YGÊ'c±"-)9</w:t>
      </w:r>
      <w:r w:rsidRPr="00BF0261">
        <w:rPr>
          <w:rFonts w:ascii="Courier New" w:hAnsi="Courier New" w:cs="Courier New"/>
          <w:sz w:val="21"/>
          <w:szCs w:val="21"/>
        </w:rPr>
        <w:cr/>
        <w:t>×ôB‰hÏ2˜e®ñlÎ”,_+\6•Å²(—â™Ëe’(%#Ó+Nj~n¨Ë)Œ„Õ\ÂZÑˆdL¹¯=LW(N¡ô&amp;¢«æ,rÇ˜LL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káU@óOTìárobhº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i†4ƒ:[ê`Ø@</w:t>
      </w:r>
    </w:p>
    <w:p w14:paraId="267D0292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/L!—</w:t>
      </w:r>
      <w:r w:rsidRPr="00BF0261">
        <w:rPr>
          <w:rFonts w:ascii="Courier New" w:hAnsi="Courier New" w:cs="Courier New"/>
          <w:sz w:val="21"/>
          <w:szCs w:val="21"/>
        </w:rPr>
        <w:br/>
        <w:t>SÈ÷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8L!—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SÈ%À</w:t>
      </w:r>
    </w:p>
    <w:p w14:paraId="24D85543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â&amp;¨4ï4</w:t>
      </w:r>
      <w:r w:rsidRPr="00BF0261">
        <w:rPr>
          <w:rFonts w:ascii="Courier New" w:hAnsi="Courier New" w:cs="Courier New"/>
          <w:sz w:val="21"/>
          <w:szCs w:val="21"/>
        </w:rPr>
        <w:cr/>
        <w:t>ÛÃ!ç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œ&amp;œ&amp;¨³¡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œ¦^˜9ˆ*íáõ—ÏïTOEL’²ÿûH/i!2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Ëyrº†â&amp;„í•‡‚Ð×5</w:t>
      </w:r>
      <w:r w:rsidRPr="00BF0261">
        <w:rPr>
          <w:rFonts w:ascii="Courier New" w:hAnsi="Courier New" w:cs="Courier New"/>
          <w:sz w:val="21"/>
          <w:szCs w:val="21"/>
        </w:rPr>
        <w:cr/>
        <w:t>JÃq‚:w”Â\</w:t>
      </w:r>
      <w:r w:rsidRPr="00BF0261">
        <w:rPr>
          <w:rFonts w:ascii="Courier New" w:hAnsi="Courier New" w:cs="Courier New"/>
          <w:sz w:val="21"/>
          <w:szCs w:val="21"/>
        </w:rPr>
        <w:softHyphen/>
        <w:t>¯ean\˜MËÔ¼ P3„Ô0Kã•Äf9aF„ÉaFº5÷E°;ƒšó‚ö`Ù=Æ4eÀêÎfÚsÆåÙ`°^¯O×f9çyRžNót0gi2èÁÞÙÐºãÑ:FŠeˆ9¨]+`©ÿsÁÛ¹Â</w:t>
      </w:r>
      <w:r w:rsidRPr="00BF0261">
        <w:rPr>
          <w:rFonts w:ascii="Courier New" w:hAnsi="Courier New" w:cs="Courier New"/>
          <w:sz w:val="21"/>
          <w:szCs w:val="21"/>
        </w:rPr>
        <w:cr/>
        <w:t>ö)Ý€òI@äRE””ªÕ„Iœ]aÇ.É†</w:t>
      </w:r>
      <w:r w:rsidRPr="00BF0261">
        <w:rPr>
          <w:rFonts w:ascii="Courier New" w:hAnsi="Courier New" w:cs="Courier New"/>
          <w:sz w:val="21"/>
          <w:szCs w:val="21"/>
        </w:rPr>
        <w:cr/>
        <w:t>«‹Ú½"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e¶×ÿ°ì±n'cã</w:t>
      </w:r>
      <w:r w:rsidRPr="00BF0261">
        <w:rPr>
          <w:rFonts w:ascii="Courier New" w:hAnsi="Courier New" w:cs="Courier New"/>
          <w:sz w:val="21"/>
          <w:szCs w:val="21"/>
        </w:rPr>
        <w:softHyphen/>
        <w:t>ÇoDl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užÏýfs»¹</w:t>
      </w:r>
      <w:r w:rsidRPr="00BF0261">
        <w:rPr>
          <w:rFonts w:ascii="Courier New" w:hAnsi="Courier New" w:cs="Courier New"/>
          <w:sz w:val="21"/>
          <w:szCs w:val="21"/>
        </w:rPr>
        <w:softHyphen/>
        <w:t>vTæ5Áã©</w:t>
      </w:r>
      <w:r w:rsidRPr="00BF0261">
        <w:rPr>
          <w:rFonts w:ascii="Courier New" w:hAnsi="Courier New" w:cs="Courier New"/>
          <w:sz w:val="21"/>
          <w:szCs w:val="21"/>
        </w:rPr>
        <w:tab/>
        <w:t>büC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/T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%ÀºÿšjØ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#</w:t>
      </w:r>
      <w:r w:rsidRPr="00BF0261">
        <w:rPr>
          <w:rFonts w:ascii="Courier New" w:hAnsi="Courier New" w:cs="Courier New"/>
          <w:sz w:val="21"/>
          <w:szCs w:val="21"/>
        </w:rPr>
        <w:noBreakHyphen/>
        <w:t>P7Œxt7æ oñh3ŒxÈáõÄàV­HV8P{&gt;®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(F7PD{»</w:t>
      </w:r>
      <w:r w:rsidRPr="00BF0261">
        <w:rPr>
          <w:rFonts w:ascii="Courier New" w:hAnsi="Courier New" w:cs="Courier New"/>
          <w:sz w:val="21"/>
          <w:szCs w:val="21"/>
        </w:rPr>
        <w:tab/>
        <w:t>sðôêŽ`ììp¤btãø- Îó¹</w:t>
      </w:r>
      <w:r w:rsidRPr="00BF0261">
        <w:rPr>
          <w:rFonts w:ascii="Courier New" w:hAnsi="Courier New" w:cs="Courier New"/>
          <w:sz w:val="21"/>
          <w:szCs w:val="21"/>
        </w:rPr>
        <w:softHyphen/>
        <w:t>Â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an7÷#ÂŽÊ\¢þw&lt;õ?ŒnÈá…êŸ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X·«;èÅiDWÜ€¸2þ0¸ykSÞ0¸Á–ñzbpÃD¼É8Pz&gt;®þ'7PC{»</w:t>
      </w:r>
      <w:r w:rsidRPr="00BF0261">
        <w:rPr>
          <w:rFonts w:ascii="Courier New" w:hAnsi="Courier New" w:cs="Courier New"/>
          <w:sz w:val="21"/>
          <w:szCs w:val="21"/>
        </w:rPr>
        <w:tab/>
        <w:t>sðôž‚CÓ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ôÑPÅàÆñ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[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@äþÆ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Ã¦‚-(³«½‰«</w:t>
      </w:r>
      <w:r w:rsidRPr="00BF0261">
        <w:rPr>
          <w:rFonts w:ascii="Courier New" w:hAnsi="Courier New" w:cs="Courier New"/>
          <w:sz w:val="21"/>
          <w:szCs w:val="21"/>
        </w:rPr>
        <w:br/>
      </w:r>
      <w:r w:rsidRPr="00BF0261">
        <w:rPr>
          <w:rFonts w:ascii="Courier New" w:hAnsi="Courier New" w:cs="Courier New"/>
          <w:sz w:val="21"/>
          <w:szCs w:val="21"/>
        </w:rPr>
        <w:cr/>
        <w:t>†2C™A(³&lt;`¸É \|Õ4ÍFèë¡!Ä</w:t>
      </w:r>
      <w:r w:rsidRPr="00BF0261">
        <w:rPr>
          <w:rFonts w:ascii="Courier New" w:hAnsi="Courier New" w:cs="Courier New"/>
          <w:sz w:val="21"/>
          <w:szCs w:val="21"/>
        </w:rPr>
        <w:cr/>
        <w:t>Ò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iu¶Ò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e&gt;2eÆ æ¾â&amp;ƒ}</w:t>
      </w:r>
      <w:r w:rsidRPr="00BF0261">
        <w:rPr>
          <w:rFonts w:ascii="Courier New" w:hAnsi="Courier New" w:cs="Courier New"/>
          <w:sz w:val="21"/>
          <w:szCs w:val="21"/>
        </w:rPr>
        <w:cr/>
        <w:t>9ŒiÊ€Ä+Œ/5ï4M×ò]ÓF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NºüœøíW…ÿ‚aomF‡î“ß jò¢Æ?PF§ì¡¬-Š&lt;¿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br/>
        <w:t>ñ)Øõ‚Ÿ1+Hú‰‘b—Fô·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ó¿b6¯ƒg˜E@ó…Ýò÷™X2cT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©ø•5FÝ›x¸»(ºšHoÏ¥7t5ÑÕl/¬åÝÛ‚v</w:t>
      </w:r>
      <w:r w:rsidRPr="00BF0261">
        <w:rPr>
          <w:rFonts w:ascii="Courier New" w:hAnsi="Courier New" w:cs="Courier New"/>
          <w:sz w:val="21"/>
          <w:szCs w:val="21"/>
        </w:rPr>
        <w:softHyphen/>
        <w:t>A¬åík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C`Ý»S[œ•ŒˆÞµØ²‹z¡r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D,ê…Îµ©sXÔÛVeÂÕtß=KEe•</w:t>
      </w:r>
      <w:r w:rsidRPr="00BF0261">
        <w:rPr>
          <w:rFonts w:ascii="Courier New" w:hAnsi="Courier New" w:cs="Courier New"/>
          <w:sz w:val="21"/>
          <w:szCs w:val="21"/>
        </w:rPr>
        <w:tab/>
        <w:t>@$¨ƒÊ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*¯WœÎà àÚpe1EÀÁ²·–êŸ</w:t>
      </w:r>
      <w:r w:rsidRPr="00BF0261">
        <w:rPr>
          <w:rFonts w:ascii="Courier New" w:hAnsi="Courier New" w:cs="Courier New"/>
          <w:sz w:val="21"/>
          <w:szCs w:val="21"/>
        </w:rPr>
        <w:cr/>
        <w:t>~æ¤,ü%$ü”Ñ ˆWtÐòŠå</w:t>
      </w:r>
      <w:r w:rsidRPr="00BF0261">
        <w:rPr>
          <w:rFonts w:ascii="Courier New" w:hAnsi="Courier New" w:cs="Courier New"/>
          <w:sz w:val="21"/>
          <w:szCs w:val="21"/>
        </w:rPr>
        <w:br/>
        <w:t>q˜f,ÎÈ *\œŽþön‚ªôïC</w:t>
      </w:r>
      <w:r w:rsidRPr="00BF0261">
        <w:rPr>
          <w:rFonts w:ascii="Courier New" w:hAnsi="Courier New" w:cs="Courier New"/>
          <w:sz w:val="21"/>
          <w:szCs w:val="21"/>
        </w:rPr>
        <w:tab/>
        <w:t>ï=d„Q„T°°ÔJÛ kµ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Ý:Ž</w:t>
      </w:r>
      <w:r w:rsidRPr="00BF0261">
        <w:rPr>
          <w:rFonts w:ascii="Courier New" w:hAnsi="Courier New" w:cs="Courier New"/>
          <w:sz w:val="21"/>
          <w:szCs w:val="21"/>
        </w:rPr>
        <w:noBreakHyphen/>
        <w:t>MÃCÈAÒ’4[[|…¢AÑ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9ˆNãÙÃK4H$m</w:t>
      </w:r>
      <w:r w:rsidRPr="00BF0261">
        <w:rPr>
          <w:rFonts w:ascii="Courier New" w:hAnsi="Courier New" w:cs="Courier New"/>
          <w:sz w:val="21"/>
          <w:szCs w:val="21"/>
        </w:rPr>
        <w:softHyphen/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 xml:space="preserve">»#i))fqv’ÐKèt­%]s¡kÐµÃÆÜ‚DQœa </w:t>
      </w:r>
      <w:r w:rsidRPr="00BF0261">
        <w:rPr>
          <w:rFonts w:ascii="Courier New" w:hAnsi="Courier New" w:cs="Courier New"/>
          <w:sz w:val="21"/>
          <w:szCs w:val="21"/>
        </w:rPr>
        <w:br/>
        <w:t>šÖ’¦ýÐ´ÞM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Ò}cì™áDÅD ã—[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ºGŽÛL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’V ¬Á•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÷{h&gt;¿Y¾«¦7V‘ßß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‘ 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ò[sù</w:t>
      </w:r>
      <w:r w:rsidRPr="00BF0261">
        <w:rPr>
          <w:rFonts w:ascii="Courier New" w:hAnsi="Courier New" w:cs="Courier New"/>
          <w:sz w:val="21"/>
          <w:szCs w:val="21"/>
        </w:rPr>
        <w:cr/>
        <w:t>éí¨ÒJRÇS’Â\9¼P’©GÝ]‚{Éiz‘çWX</w:t>
      </w:r>
      <w:r w:rsidRPr="00BF0261">
        <w:rPr>
          <w:rFonts w:ascii="Courier New" w:hAnsi="Courier New" w:cs="Courier New"/>
          <w:sz w:val="21"/>
          <w:szCs w:val="21"/>
        </w:rPr>
        <w:br/>
        <w:t>‘;pb.d®M™Ã</w:t>
      </w:r>
    </w:p>
    <w:p w14:paraId="1A4BA3FD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Ü¶</w:t>
      </w:r>
    </w:p>
    <w:p w14:paraId="62DEE0AC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ÆØ</w:t>
      </w:r>
      <w:r w:rsidRPr="00BF0261">
        <w:rPr>
          <w:rFonts w:ascii="Courier New" w:hAnsi="Courier New" w:cs="Courier New"/>
          <w:sz w:val="21"/>
          <w:szCs w:val="21"/>
        </w:rPr>
        <w:tab/>
        <w:t>lßñU&amp;P˜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D‚:Ï&amp;Pž@y¢]¼°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w®Â»K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ÖáJÁã.cÜë¯Ã½©^,²ªPÀCŽ`%.t°U°ÔºAÙ lŒ;,Æ…ªµ¨jX¹E;pÌa1.$</w:t>
      </w:r>
      <w:r w:rsidRPr="00BF0261">
        <w:rPr>
          <w:rFonts w:ascii="Courier New" w:hAnsi="Courier New" w:cs="Courier New"/>
          <w:sz w:val="21"/>
          <w:szCs w:val="21"/>
        </w:rPr>
        <w:cr/>
        <w:t>’I;"IÃb\èZëº†…k’ˆÕ]¸¸Û¶BãçÇ/;"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¶t:·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9—V ,\“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br/>
        <w:t>×šÏo¦7ñÃªÈoÈo€HPù</w:t>
      </w:r>
      <w:r w:rsidRPr="00BF0261">
        <w:rPr>
          <w:rFonts w:ascii="Courier New" w:hAnsi="Courier New" w:cs="Courier New"/>
          <w:sz w:val="21"/>
          <w:szCs w:val="21"/>
        </w:rPr>
        <w:cr/>
        <w:t>3ÃÞP–:ò²®Éá…z”L=êîÂ5nÆ®hgX¸‘;pbád®M™ÃÂµ¶</w:t>
      </w:r>
    </w:p>
    <w:p w14:paraId="1B5E166E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Æ8´ôÐ%&amp;Ž]xD 0±Oaå</w:t>
      </w:r>
      <w:r w:rsidRPr="00BF0261">
        <w:rPr>
          <w:rFonts w:ascii="Courier New" w:hAnsi="Courier New" w:cs="Courier New"/>
          <w:sz w:val="21"/>
          <w:szCs w:val="21"/>
        </w:rPr>
        <w:tab/>
        <w:t>”'ÚÅ</w:t>
      </w:r>
      <w:r w:rsidRPr="00BF0261">
        <w:rPr>
          <w:rFonts w:ascii="Courier New" w:hAnsi="Courier New" w:cs="Courier New"/>
          <w:sz w:val="21"/>
          <w:szCs w:val="21"/>
        </w:rPr>
        <w:br/>
      </w:r>
      <w:r w:rsidRPr="00BF0261">
        <w:rPr>
          <w:rFonts w:ascii="Courier New" w:hAnsi="Courier New" w:cs="Courier New"/>
          <w:sz w:val="21"/>
          <w:szCs w:val="21"/>
        </w:rPr>
        <w:br/>
        <w:t>×öç*¼»DÀaáš\0î2Æ½þÂµ›êî!</w:t>
      </w:r>
      <w:r w:rsidRPr="00BF0261">
        <w:rPr>
          <w:rFonts w:ascii="Courier New" w:hAnsi="Courier New" w:cs="Courier New"/>
          <w:sz w:val="21"/>
          <w:szCs w:val="21"/>
        </w:rPr>
        <w:tab/>
      </w:r>
      <w:r w:rsidRPr="00BF0261">
        <w:rPr>
          <w:rFonts w:ascii="Courier New" w:hAnsi="Courier New" w:cs="Courier New"/>
          <w:sz w:val="21"/>
          <w:szCs w:val="21"/>
        </w:rPr>
        <w:tab/>
        <w:t>&lt;p˜bå„°e!ÜÉ”</w:t>
      </w:r>
      <w:r w:rsidRPr="00BF0261">
        <w:rPr>
          <w:rFonts w:ascii="Courier New" w:hAnsi="Courier New" w:cs="Courier New"/>
          <w:sz w:val="21"/>
          <w:szCs w:val="21"/>
        </w:rPr>
        <w:cr/>
        <w:t>ÊvÀ¸ÃÊ5¨Z‹ª†e</w:t>
      </w:r>
      <w:r w:rsidRPr="00BF0261">
        <w:rPr>
          <w:rFonts w:ascii="Courier New" w:hAnsi="Courier New" w:cs="Courier New"/>
          <w:sz w:val="21"/>
          <w:szCs w:val="21"/>
        </w:rPr>
        <w:noBreakHyphen/>
        <w:t>P´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ÇV®AÒ i´#’4¬\ƒ®µ®k&amp;V®É!Vs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Ý:¶çLpËµ· ;"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¶t:·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:—V ¬\“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+×šÏo®3ñÓyùíØÅ»Óù</w:t>
      </w:r>
      <w:r w:rsidRPr="00BF0261">
        <w:rPr>
          <w:rFonts w:ascii="Courier New" w:hAnsi="Courier New" w:cs="Courier New"/>
          <w:sz w:val="21"/>
          <w:szCs w:val="21"/>
        </w:rPr>
        <w:cr/>
        <w:t>ÂÜ[aŽâ¤¹qi¶ŒPsÇ–i~CÒüt(˜^hlßD( KCEEÈÒÒ€]äÑ5ÒtãiÚ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tkX¨B›Ahó</w:t>
      </w:r>
      <w:r w:rsidRPr="00BF0261">
        <w:rPr>
          <w:rFonts w:ascii="Courier New" w:hAnsi="Courier New" w:cs="Courier New"/>
          <w:sz w:val="21"/>
          <w:szCs w:val="21"/>
        </w:rPr>
        <w:br/>
        <w:t>§=°467®Í¦#_‚ö"m¶F–aUrø</w:t>
      </w:r>
      <w:r w:rsidRPr="00BF0261">
        <w:rPr>
          <w:rFonts w:ascii="Courier New" w:hAnsi="Courier New" w:cs="Courier New"/>
          <w:sz w:val="21"/>
          <w:szCs w:val="21"/>
        </w:rPr>
        <w:cr/>
        <w:t>m®Þrûulõø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Óx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ÂæØ·LI§ìÃÍ÷þÏ®ªzïÙ'ñ~k.ïúPsªo—ÿíxævXr1{OD‹,_ðã–U</w:t>
      </w:r>
      <w:r w:rsidRPr="00BF0261">
        <w:rPr>
          <w:rFonts w:ascii="Courier New" w:hAnsi="Courier New" w:cs="Courier New"/>
          <w:sz w:val="21"/>
          <w:szCs w:val="21"/>
        </w:rPr>
        <w:tab/>
        <w:t>}!æØÜ&gt;¼ÈËÓÛÇb¤úöÑœ’H¤WóÄÃË&lt;¯2ÆöálÉ¶</w:t>
      </w:r>
      <w:r w:rsidRPr="00BF0261">
        <w:rPr>
          <w:rFonts w:ascii="Courier New" w:hAnsi="Courier New" w:cs="Courier New"/>
          <w:sz w:val="21"/>
          <w:szCs w:val="21"/>
        </w:rPr>
        <w:tab/>
        <w:t>d.â³nGÄkªÃQ&gt;ýs‹D%ÒÊ‡˜MùUšNuÒ`÷¹«?…I©þà§,Sš±</w:t>
      </w:r>
      <w:r w:rsidRPr="00BF0261">
        <w:rPr>
          <w:rFonts w:ascii="Courier New" w:hAnsi="Courier New" w:cs="Courier New"/>
          <w:sz w:val="21"/>
          <w:szCs w:val="21"/>
        </w:rPr>
        <w:softHyphen/>
        <w:t>þ</w:t>
      </w:r>
      <w:r w:rsidRPr="00BF0261">
        <w:rPr>
          <w:rFonts w:ascii="Courier New" w:hAnsi="Courier New" w:cs="Courier New"/>
          <w:sz w:val="21"/>
          <w:szCs w:val="21"/>
        </w:rPr>
        <w:softHyphen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ÿÿ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PK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Öd³Qô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1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word/_rels/document.xml.rels ¢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( 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¬’ËjÃ0E÷…þƒ˜}-;}PBälJ!ÛÖý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E</w:t>
      </w:r>
      <w:r w:rsidRPr="00BF0261">
        <w:rPr>
          <w:rFonts w:ascii="Courier New" w:hAnsi="Courier New" w:cs="Courier New"/>
          <w:sz w:val="21"/>
          <w:szCs w:val="21"/>
        </w:rPr>
        <w:noBreakHyphen/>
        <w:t>?¨,</w:t>
      </w:r>
      <w:r w:rsidRPr="00BF0261">
        <w:rPr>
          <w:rFonts w:ascii="Courier New" w:hAnsi="Courier New" w:cs="Courier New"/>
          <w:sz w:val="21"/>
          <w:szCs w:val="21"/>
        </w:rPr>
        <w:tab/>
        <w:t>Íôá¿¯HIëÐ`ºðr®˜sÏ€6ÛÏÁŠwŒÔ{§ ÈrèŒ¯{×*x©</w:t>
      </w:r>
      <w:r w:rsidRPr="00BF0261">
        <w:rPr>
          <w:rFonts w:ascii="Courier New" w:hAnsi="Courier New" w:cs="Courier New"/>
          <w:sz w:val="21"/>
          <w:szCs w:val="21"/>
        </w:rPr>
        <w:noBreakHyphen/>
        <w:t>¯îAkWkë*‘`[^^lžÐjNKÔõD¢8RÐ1‡µ”d:4e&gt; K/ƒæ4ÆVm^u‹r•çw2NPž0Å®Vwõ5ˆj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ø</w:t>
      </w:r>
      <w:r w:rsidRPr="00BF0261">
        <w:rPr>
          <w:rFonts w:ascii="Courier New" w:hAnsi="Courier New" w:cs="Courier New"/>
          <w:sz w:val="21"/>
          <w:szCs w:val="21"/>
        </w:rPr>
        <w:softHyphen/>
        <w:t>¶ošÞàƒ7o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:&gt;S!?pÿŒÌé8JX[d“0KDçEVKŠÐ</w:t>
      </w:r>
      <w:r w:rsidRPr="00BF0261">
        <w:rPr>
          <w:rFonts w:ascii="Courier New" w:hAnsi="Courier New" w:cs="Courier New"/>
          <w:sz w:val="21"/>
          <w:szCs w:val="21"/>
        </w:rPr>
        <w:softHyphen/>
        <w:t>‹c2§P,ªÀ£Å©Àaž«¿]²žÓ.þ¶</w:t>
      </w:r>
      <w:r w:rsidRPr="00BF0261">
        <w:rPr>
          <w:rFonts w:ascii="Courier New" w:hAnsi="Courier New" w:cs="Courier New"/>
          <w:sz w:val="21"/>
          <w:szCs w:val="21"/>
        </w:rPr>
        <w:softHyphen/>
        <w:t>Æï°˜s¸YÒ¡ñŽ+½·Ÿè(!O&gt;zù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ÿÿ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PK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¶ôg˜Ò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 xml:space="preserve">É 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word/theme/theme1.xmlìYK‹G¾ò</w:t>
      </w:r>
      <w:r w:rsidRPr="00BF0261">
        <w:rPr>
          <w:rFonts w:ascii="Courier New" w:hAnsi="Courier New" w:cs="Courier New"/>
          <w:sz w:val="21"/>
          <w:szCs w:val="21"/>
        </w:rPr>
        <w:softHyphen/>
        <w:t>†¹ËzÍèa¬5ÒHòk×6Þµƒ½Rk¦­žiÑÝÚµ0†`Ÿr</w:t>
      </w:r>
      <w:r w:rsidRPr="00BF0261">
        <w:rPr>
          <w:rFonts w:ascii="Courier New" w:hAnsi="Courier New" w:cs="Courier New"/>
          <w:sz w:val="21"/>
          <w:szCs w:val="21"/>
        </w:rPr>
        <w:tab/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œC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¹åB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1Ää’</w:t>
      </w:r>
      <w:r w:rsidRPr="00BF0261">
        <w:rPr>
          <w:rFonts w:ascii="Courier New" w:hAnsi="Courier New" w:cs="Courier New"/>
          <w:sz w:val="21"/>
          <w:szCs w:val="21"/>
        </w:rPr>
        <w:softHyphen/>
        <w:t>c°Iœ</w:t>
      </w:r>
      <w:r w:rsidRPr="00BF0261">
        <w:rPr>
          <w:rFonts w:ascii="Courier New" w:hAnsi="Courier New" w:cs="Courier New"/>
          <w:sz w:val="21"/>
          <w:szCs w:val="21"/>
        </w:rPr>
        <w:softHyphen/>
        <w:t>‘ê</w:t>
      </w:r>
      <w:r w:rsidRPr="00BF0261">
        <w:rPr>
          <w:rFonts w:ascii="Courier New" w:hAnsi="Courier New" w:cs="Courier New"/>
          <w:sz w:val="21"/>
          <w:szCs w:val="21"/>
        </w:rPr>
        <w:noBreakHyphen/>
        <w:t>I3-õÄ]ƒ</w:t>
      </w:r>
      <w:r w:rsidRPr="00BF0261">
        <w:rPr>
          <w:rFonts w:ascii="Courier New" w:hAnsi="Courier New" w:cs="Courier New"/>
          <w:sz w:val="21"/>
          <w:szCs w:val="21"/>
        </w:rPr>
        <w:tab/>
        <w:t>»‚U?¾ªþºªºº4sáâý˜:G˜</w:t>
      </w:r>
      <w:r w:rsidRPr="00BF0261">
        <w:rPr>
          <w:rFonts w:ascii="Courier New" w:hAnsi="Courier New" w:cs="Courier New"/>
          <w:sz w:val="21"/>
          <w:szCs w:val="21"/>
        </w:rPr>
        <w:br/>
        <w:t>Â’Ž[=WqœŒØ˜$aÇ½}0,µ\GH”Œe</w:t>
      </w:r>
      <w:r w:rsidRPr="00BF0261">
        <w:rPr>
          <w:rFonts w:ascii="Courier New" w:hAnsi="Courier New" w:cs="Courier New"/>
          <w:sz w:val="21"/>
          <w:szCs w:val="21"/>
        </w:rPr>
        <w:tab/>
        <w:t>î¸</w:t>
      </w:r>
      <w:r w:rsidRPr="00BF0261">
        <w:rPr>
          <w:rFonts w:ascii="Courier New" w:hAnsi="Courier New" w:cs="Courier New"/>
          <w:sz w:val="21"/>
          <w:szCs w:val="21"/>
        </w:rPr>
        <w:br/>
        <w:t>,Ü‹;Ÿv—Ž±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ò‰8:n$åì|¹,F0ŒÄ96Ã</w:t>
      </w:r>
      <w:r w:rsidRPr="00BF0261">
        <w:rPr>
          <w:rFonts w:ascii="Courier New" w:hAnsi="Courier New" w:cs="Courier New"/>
          <w:sz w:val="21"/>
          <w:szCs w:val="21"/>
        </w:rPr>
        <w:tab/>
        <w:t>ÌM‘„.ËcŽŽAoLËµJ¥QŽI\'A1¨½1™v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”Jwg¥|@á_"…Q¾¯TcCBcÇÓªú</w:t>
      </w:r>
      <w:r w:rsidRPr="00BF0261">
        <w:rPr>
          <w:rFonts w:ascii="Courier New" w:hAnsi="Courier New" w:cs="Courier New"/>
          <w:sz w:val="21"/>
          <w:szCs w:val="21"/>
        </w:rPr>
        <w:br/>
        <w:t>Pî!Úqa1;&gt;À÷¥ëP$$LtÜŠþsË;Êk!*</w:t>
      </w:r>
      <w:r w:rsidRPr="00BF0261">
        <w:rPr>
          <w:rFonts w:ascii="Courier New" w:hAnsi="Courier New" w:cs="Courier New"/>
          <w:sz w:val="21"/>
          <w:szCs w:val="21"/>
        </w:rPr>
        <w:br/>
        <w:t>dsrCý·”[</w:t>
      </w:r>
    </w:p>
    <w:p w14:paraId="449D810A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ãÕO-ØÓ©wìÀ“T:EÉd³¾)ÂmV5ãcòé5}4Onb¸G,Ð³šæ¬¦ùß×4Eçù¬’9«dÎ*»ÈG¨d²âE?Z=èÑZâÂ§&gt;Bé¾\P¼+tÙ#àì‡0¨;ZhýiAs¹œ</w:t>
      </w:r>
      <w:r w:rsidRPr="00BF0261">
        <w:rPr>
          <w:rFonts w:ascii="Courier New" w:hAnsi="Courier New" w:cs="Courier New"/>
          <w:sz w:val="21"/>
          <w:szCs w:val="21"/>
        </w:rPr>
        <w:br/>
        <w:t>9Òm‡3ù‘Ñ~„f°LU¯Š¥êP83&amp; pÒÃVÝj‚Îã=6NG«ÕÕsM@2‡Âk5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ešLGÍìÞZ½î…úAëŠ€’}</w:t>
      </w:r>
      <w:r w:rsidRPr="00BF0261">
        <w:rPr>
          <w:rFonts w:ascii="Courier New" w:hAnsi="Courier New" w:cs="Courier New"/>
          <w:sz w:val="21"/>
          <w:szCs w:val="21"/>
        </w:rPr>
        <w:softHyphen/>
        <w:t>¹ÅLu</w:t>
      </w:r>
      <w:r w:rsidRPr="00BF0261">
        <w:rPr>
          <w:rFonts w:ascii="Courier New" w:hAnsi="Courier New" w:cs="Courier New"/>
          <w:sz w:val="21"/>
          <w:szCs w:val="21"/>
        </w:rPr>
        <w:br/>
        <w:t>‰æjð-$ôÎN…EÛÂ¢¥Ô²Ð_K¯Àåä õHÜ÷RFnÒcå§T~åÝS÷t‘1Ím×,Ûk+®§ãiƒD.ÜL¹0ŒàòØ&gt;e_·3—ô”)¶i4[</w:t>
      </w:r>
      <w:r w:rsidRPr="00BF0261">
        <w:rPr>
          <w:rFonts w:ascii="Courier New" w:hAnsi="Courier New" w:cs="Courier New"/>
          <w:sz w:val="21"/>
          <w:szCs w:val="21"/>
        </w:rPr>
        <w:softHyphen/>
        <w:t>Ã×*‰läš˜=çÎ\Ý5#4ë¸øÉ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Íxú„ÊTˆ†IÇÉ¥¡?$³Ì¸}$¢¦§ÒýÇDbîPC¬çÝ@“Œ[µÖT{üDÉµ+ŸžåôWÞÉx2Á#Y0’ua.Ub=!XuØHïGãcçÎù-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†ò›UeÀ1rmÍ1á¹àÎ¬¸‘®–GÑxß’QDgZÞ(ùdžÂu{M'·ÍtsWf¹™ÃP9éÄ·îÛ…ÔD.i\ êÖ´çwÉçXeyß`•¦îÍ\×^åº¢[âäBŽZ¶˜AM1¶PËFMj§Xä–[‡fÑqÚ·ÁfÔª</w:t>
      </w:r>
      <w:r w:rsidRPr="00BF0261">
        <w:rPr>
          <w:rFonts w:ascii="Courier New" w:hAnsi="Courier New" w:cs="Courier New"/>
          <w:sz w:val="21"/>
          <w:szCs w:val="21"/>
        </w:rPr>
        <w:br/>
        <w:t>bUWêÞÖ‹mvx"¿ÕêœJ¡©Â¯Ž‚Õ+É4èÑUv¹/9'÷AÅïzAÍJ•–?(yu¯RjùÝz©ëûõêÀ¯Vú½ÚC0ŠŒâªŸ®=„</w:t>
      </w:r>
      <w:r w:rsidRPr="00BF0261">
        <w:rPr>
          <w:rFonts w:ascii="Courier New" w:hAnsi="Courier New" w:cs="Courier New"/>
          <w:sz w:val="21"/>
          <w:szCs w:val="21"/>
        </w:rPr>
        <w:softHyphen/>
        <w:t>ût±|o¯Ç·ÞÝÇ«RûÜˆÅe¦ëà²Öïî«µâw÷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Ë&lt;hÔ†íz»×(µëÝaÉë÷Z¥vÐè•ú Ù</w:t>
      </w:r>
      <w:r w:rsidRPr="00BF0261">
        <w:rPr>
          <w:rFonts w:ascii="Courier New" w:hAnsi="Courier New" w:cs="Courier New"/>
          <w:sz w:val="21"/>
          <w:szCs w:val="21"/>
        </w:rPr>
        <w:softHyphen/>
        <w:t>ö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¿Õ</w:t>
      </w:r>
      <w:r w:rsidRPr="00BF0261">
        <w:rPr>
          <w:rFonts w:ascii="Courier New" w:hAnsi="Courier New" w:cs="Courier New"/>
          <w:sz w:val="21"/>
          <w:szCs w:val="21"/>
        </w:rPr>
        <w:noBreakHyphen/>
        <w:t>&gt;t#</w:t>
      </w:r>
      <w:r w:rsidRPr="00BF0261">
        <w:rPr>
          <w:rFonts w:ascii="Courier New" w:hAnsi="Courier New" w:cs="Courier New"/>
          <w:sz w:val="21"/>
          <w:szCs w:val="21"/>
        </w:rPr>
        <w:cr/>
        <w:t>öºõÀk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Z¥F5J^£¢è·Ú¥¦W«u½f·5ðº—¶†¯¾WæÕ¼vþ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ÿÿ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PK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Øs°š*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word/settings.xml´VÛnÛ8}_`ÿÁÐó:ºXV¡N;õ&amp;EÜ.ê}¦$Ê&amp;Â‹@RvÜÅþû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)Òrš pZä%¡æÌœ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güîý#£ƒ-–Š&gt;</w:t>
      </w:r>
      <w:r w:rsidRPr="00BF0261">
        <w:rPr>
          <w:rFonts w:ascii="Courier New" w:hAnsi="Courier New" w:cs="Courier New"/>
          <w:sz w:val="21"/>
          <w:szCs w:val="21"/>
        </w:rPr>
        <w:cr/>
        <w:t>â³(`^ŠŠðõ4øz¿N‚ÒˆWˆ</w:t>
      </w:r>
    </w:p>
    <w:p w14:paraId="696C2550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Ž§Á</w:t>
      </w:r>
      <w:r w:rsidRPr="00BF0261">
        <w:rPr>
          <w:rFonts w:ascii="Courier New" w:hAnsi="Courier New" w:cs="Courier New"/>
          <w:sz w:val="21"/>
          <w:szCs w:val="21"/>
        </w:rPr>
        <w:noBreakHyphen/>
        <w:t>«àýåŸ¼Ûå</w:t>
      </w:r>
    </w:p>
    <w:p w14:paraId="74E04F3E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k</w:t>
      </w:r>
      <w:r w:rsidRPr="00BF0261">
        <w:rPr>
          <w:rFonts w:ascii="Courier New" w:hAnsi="Courier New" w:cs="Courier New"/>
          <w:sz w:val="21"/>
          <w:szCs w:val="21"/>
        </w:rPr>
        <w:cr/>
        <w:t>nj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\å¬œ­›&lt;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U¹Á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©3Ñ`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`-$C</w:t>
      </w:r>
      <w:r w:rsidRPr="00BF0261">
        <w:rPr>
          <w:rFonts w:ascii="Courier New" w:hAnsi="Courier New" w:cs="Courier New"/>
          <w:sz w:val="21"/>
          <w:szCs w:val="21"/>
        </w:rPr>
        <w:noBreakHyphen/>
        <w:t>å:dH&gt;´Í°¬Aš„½“(ÊG#¦A+yî(†Œ”R(Qk’‹º&amp;%vÿ|„&lt;%or-Ê–a®mÆPb</w:t>
      </w:r>
    </w:p>
    <w:p w14:paraId="5C4CEDEA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5®6¤Qžý*€O²ýÙKlõ~»8:áuwBV‡ˆSÊ3%V</w:t>
      </w:r>
    </w:p>
    <w:p w14:paraId="0E501589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&gt;£¾@ÂûÄé3¢Cî3Èí^ÑRAxÙÓqåã×$Ï²?¾Žcâ8Bˆ&lt;æ!Õëx²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ég¿VÌªtµyKâûšX¤Ñ©ƒŠ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#~]Qã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Ýžõ=RôÕtÐ)$’Ýt’ae~»æB¢‚B9 |ý­Îü…&amp;šöˆ</w:t>
      </w:r>
      <w:r w:rsidRPr="00BF0261">
        <w:rPr>
          <w:rFonts w:ascii="Courier New" w:hAnsi="Courier New" w:cs="Courier New"/>
          <w:sz w:val="21"/>
          <w:szCs w:val="21"/>
        </w:rPr>
        <w:softHyphen/>
        <w:t>­Ýô!¸„ñ]6Øå</w:t>
      </w:r>
      <w:r w:rsidRPr="00BF0261">
        <w:rPr>
          <w:rFonts w:ascii="Courier New" w:hAnsi="Courier New" w:cs="Courier New"/>
          <w:sz w:val="21"/>
          <w:szCs w:val="21"/>
        </w:rPr>
        <w:cr/>
        <w:t>–%\0Q„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yŠz¥‘Š|-ƒÁ0</w:t>
      </w:r>
      <w:r w:rsidRPr="00BF0261">
        <w:rPr>
          <w:rFonts w:ascii="Courier New" w:hAnsi="Courier New" w:cs="Courier New"/>
          <w:sz w:val="21"/>
          <w:szCs w:val="21"/>
        </w:rPr>
        <w:cr/>
        <w:t>JŠï*\£–ê{T¬´hÀi‹à-Î_nD¥ÆrÕ D&gt;\KA½_%&gt;</w:t>
      </w:r>
      <w:r w:rsidRPr="00BF0261">
        <w:rPr>
          <w:rFonts w:ascii="Courier New" w:hAnsi="Courier New" w:cs="Courier New"/>
          <w:sz w:val="21"/>
          <w:szCs w:val="21"/>
        </w:rPr>
        <w:tab/>
        <w:t>=‡!#á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¸;rúÓª_Áƒ÷z2’–¢‚ù²Ë[INÿ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&amp;ÀfÇÇ)L$`ÜJRá{ÓÏ•ÞS¼€âWä;¾âÕÇViŒv0ýF?+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s“ù3(à~ßàFº…6½Q2û%”4K"¥·¼!¼Y2R×XBÂZ‚|ˆ;ÛçŒ*Øro”·Uø8ÃÝƒ,</w:t>
      </w:r>
      <w:r w:rsidRPr="00BF0261">
        <w:rPr>
          <w:rFonts w:ascii="Courier New" w:hAnsi="Courier New" w:cs="Courier New"/>
          <w:sz w:val="21"/>
          <w:szCs w:val="21"/>
        </w:rPr>
        <w:softHyphen/>
        <w:t>fBkÁnöÍzý{_Òê=&lt;–/ìêJùÃ!ôÁ5J¯Ò$uâ3è)ÈÅ$ŽÎç/"iœ¼ˆÌçI6qyŠ|H“hrájv•²ÜìÆ¤?¹X1G¬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cr/>
        <w:t>–f{†Æ£3Â=^`QøYµ…‡Ã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P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Qº€Æ{À6åQÍ5®í™.‘\÷¼ÎC¾h…ÙóñÀe–KÑ6º“¨édì]â4u‘„ë;Â¼]µÅÊGqªGPË«Ï[iûÔ·g—k…wÈÊËúb&gt;¼ýääGåÊH/QÓt</w:t>
      </w:r>
    </w:p>
    <w:p w14:paraId="3156CEFC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,Öñ4 d½Ñ±†§</w:t>
      </w:r>
    </w:p>
    <w:p w14:paraId="6A4F6572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~dÙ‡b8,±XÒaö•æÍÀÛz[âmG~#oõ¶ÔÛÒÞ6ö¶qoË¼-3¶</w:t>
      </w:r>
      <w:r w:rsidRPr="00BF0261">
        <w:rPr>
          <w:rFonts w:ascii="Courier New" w:hAnsi="Courier New" w:cs="Courier New"/>
          <w:sz w:val="21"/>
          <w:szCs w:val="21"/>
        </w:rPr>
        <w:cr/>
        <w:t>ÌI</w:t>
      </w:r>
      <w:r w:rsidRPr="00BF0261">
        <w:rPr>
          <w:rFonts w:ascii="Courier New" w:hAnsi="Courier New" w:cs="Courier New"/>
          <w:sz w:val="21"/>
          <w:szCs w:val="21"/>
        </w:rPr>
        <w:tab/>
        <w:t>€ËàÆ^</w:t>
      </w:r>
      <w:r w:rsidRPr="00BF0261">
        <w:rPr>
          <w:rFonts w:ascii="Courier New" w:hAnsi="Courier New" w:cs="Courier New"/>
          <w:sz w:val="21"/>
          <w:szCs w:val="21"/>
        </w:rPr>
        <w:br/>
        <w:t>JÅ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W7=þÌÔ5AmPƒ¯»ý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òÁ-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5ØæøV</w:t>
      </w:r>
      <w:r w:rsidRPr="00BF0261">
        <w:rPr>
          <w:rFonts w:ascii="Courier New" w:hAnsi="Courier New" w:cs="Courier New"/>
          <w:sz w:val="21"/>
          <w:szCs w:val="21"/>
        </w:rPr>
        <w:cr/>
        <w:t>®ˆ†ß®</w:t>
      </w:r>
      <w:r w:rsidRPr="00BF0261">
        <w:rPr>
          <w:rFonts w:ascii="Courier New" w:hAnsi="Courier New" w:cs="Courier New"/>
          <w:sz w:val="21"/>
          <w:szCs w:val="21"/>
        </w:rPr>
        <w:cr/>
        <w:t>©z4›'ÉL¸ó¦h/ZýÄ×`Æ¹yÊ`¶²»þá“`+ñ</w:t>
      </w:r>
      <w:r w:rsidRPr="00BF0261">
        <w:rPr>
          <w:rFonts w:ascii="Courier New" w:hAnsi="Courier New" w:cs="Courier New"/>
          <w:sz w:val="21"/>
          <w:szCs w:val="21"/>
        </w:rPr>
        <w:softHyphen/>
        <w:t>j1{«$ ÇÕžý::ë</w:t>
      </w:r>
    </w:p>
    <w:p w14:paraId="02F3C6B2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§DÁèh`si!=ö—Åâ4¯Dyk6iê´x&gt;‹²,uðØn&lt;m§</w:t>
      </w:r>
      <w:r w:rsidRPr="00BF0261">
        <w:rPr>
          <w:rFonts w:ascii="Courier New" w:hAnsi="Courier New" w:cs="Courier New"/>
          <w:sz w:val="21"/>
          <w:szCs w:val="21"/>
        </w:rPr>
        <w:br/>
        <w:t>|÷/¸ž!…+‡ùÐqúov1¹H®ÒÉpr‡é$</w:t>
      </w:r>
      <w:r w:rsidRPr="00BF0261">
        <w:rPr>
          <w:rFonts w:ascii="Courier New" w:hAnsi="Courier New" w:cs="Courier New"/>
          <w:sz w:val="21"/>
          <w:szCs w:val="21"/>
        </w:rPr>
        <w:noBreakHyphen/>
      </w:r>
      <w:r w:rsidRPr="00BF0261">
        <w:rPr>
          <w:rFonts w:ascii="Courier New" w:hAnsi="Courier New" w:cs="Courier New"/>
          <w:sz w:val="21"/>
          <w:szCs w:val="21"/>
        </w:rPr>
        <w:cr/>
        <w:t>¯²ìÃp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[}v¾ˆFÙìü?wIýÏøËÿ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ÿÿ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PK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ab/>
        <w:t>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²©</w:t>
      </w:r>
      <w:r w:rsidRPr="00BF0261">
        <w:rPr>
          <w:rFonts w:ascii="Courier New" w:hAnsi="Courier New" w:cs="Courier New"/>
          <w:sz w:val="21"/>
          <w:szCs w:val="21"/>
        </w:rPr>
        <w:b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Os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word/styles.xml¼]sÛº†ï;ÓÿÀÑU{‘Èò‡œxŽsÆq’ÚÓØÇ'²›kˆ„$Ô ¡’Tl÷×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)</w:t>
      </w:r>
      <w:r w:rsidRPr="00BF0261">
        <w:rPr>
          <w:rFonts w:ascii="Courier New" w:hAnsi="Courier New" w:cs="Courier New"/>
          <w:sz w:val="21"/>
          <w:szCs w:val="21"/>
        </w:rPr>
        <w:tab/>
        <w:t>òÜú&amp;±(í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/Þ%–</w:t>
      </w:r>
      <w:r w:rsidRPr="00BF0261">
        <w:rPr>
          <w:rFonts w:ascii="Courier New" w:hAnsi="Courier New" w:cs="Courier New"/>
          <w:sz w:val="21"/>
          <w:szCs w:val="21"/>
        </w:rPr>
        <w:softHyphen/>
        <w:t>Òo¿?§2úÅóB¨ì|0z0ˆx«DdóóÁÃý·w</w:t>
      </w:r>
      <w:r w:rsidRPr="00BF0261">
        <w:rPr>
          <w:rFonts w:ascii="Courier New" w:hAnsi="Courier New" w:cs="Courier New"/>
          <w:sz w:val="21"/>
          <w:szCs w:val="21"/>
        </w:rPr>
        <w:softHyphen/>
        <w:t>QQ²,aReü|ðÂ‹ÁïŸþú—ßžÎŠòEò"Ò€¬8KãóÁ¢,—gÃa/xÊŠ÷jÉ3ýæLå)+õË|&gt;LYþ¸Z¾‹Uºd¥˜</w:t>
      </w:r>
    </w:p>
    <w:p w14:paraId="6E075859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“W-5InT?+5®ZòJ«–Z¥ÆUK­Rãª%¿Ô¸j©Ij\µÔ$uxrö‚¤ÆUK­Rãª¥V©qÕ’_j\µÔ$5®Zj’W-5IÝó€ìÅ„K«–Z¥ÆUK~©qÕR“Ô¸j©Ij\µÔ$5®ZòJ«–Z¥ÆUK­Rãª%¿Ô¸j©Ij\µÔ$5®Zj’W-y¥ÆUK­Rãª¥V©qÕÒ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continuationSeparator/>
      </w:r>
      <w:r w:rsidRPr="00BF0261">
        <w:rPr>
          <w:rFonts w:ascii="Courier New" w:hAnsi="Courier New" w:cs="Courier New"/>
          <w:sz w:val="21"/>
          <w:szCs w:val="21"/>
        </w:rPr>
        <w:t>_5IY^FtßwÅŠEÉú9áC–óBÉ_&lt;‰hwõ;j/‡O;?eØö·ýôçK=fæÐÇ•’ê`k ýàu²ù™*lzÕ¿</w:t>
      </w:r>
      <w:r w:rsidRPr="00BF0261">
        <w:rPr>
          <w:rFonts w:ascii="Courier New" w:hAnsi="Courier New" w:cs="Courier New"/>
          <w:sz w:val="21"/>
          <w:szCs w:val="21"/>
        </w:rPr>
        <w:noBreakHyphen/>
        <w:t>Vo¶®/×V-Ú@ØT¼ÐmÅõwWyšª¿ƒvó•ýÚ×</w:t>
      </w:r>
      <w:r w:rsidRPr="00BF0261">
        <w:rPr>
          <w:rFonts w:ascii="Courier New" w:hAnsi="Courier New" w:cs="Courier New"/>
          <w:sz w:val="21"/>
          <w:szCs w:val="21"/>
        </w:rPr>
        <w:cr/>
        <w:t>{¾¨Övd;×Ÿ®‡t;^ÕçvF«µß¥™ð-}¶†h£Ê3¾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~¬“À¾</w:t>
      </w:r>
      <w:r w:rsidRPr="00BF0261">
        <w:rPr>
          <w:rFonts w:ascii="Courier New" w:hAnsi="Courier New" w:cs="Courier New"/>
          <w:sz w:val="21"/>
          <w:szCs w:val="21"/>
        </w:rPr>
        <w:noBreakHyphen/>
        <w:t>êþLeõ“iúë,Ñ€§úçÂªž&amp;Ï¬Bé÷/¹”7¬ú´Zú?*ù¬¬ÞØ¯,xõþ´úö=o|nÓ´0ÜíLõ²þÙ6ÏxWßÇ_ß?à’&amp;5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·½™¥ïHoû¶þ«øô?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ÿÿ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PK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¹-[f</w:t>
      </w:r>
    </w:p>
    <w:p w14:paraId="3B774955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0ãâ8Œ1ï1Î¼äÈ|gÖsd~ÁùÜb.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»¼DIÏ^c?—9V2(/‰bØ¢¦=î¤¼#Å—ßwÚX¶­„O=Â°?bÿþ/œŠcÈ}</w:t>
      </w:r>
      <w:r w:rsidRPr="00BF0261">
        <w:rPr>
          <w:rFonts w:ascii="Courier New" w:hAnsi="Courier New" w:cs="Courier New"/>
          <w:sz w:val="21"/>
          <w:szCs w:val="21"/>
        </w:rPr>
        <w:br/>
        <w:t>dÕm…¨Yj¦pæšUrke(ÔL</w:t>
      </w:r>
      <w:r w:rsidRPr="00BF0261">
        <w:rPr>
          <w:rFonts w:ascii="Courier New" w:hAnsi="Courier New" w:cs="Courier New"/>
          <w:sz w:val="21"/>
          <w:szCs w:val="21"/>
        </w:rPr>
        <w:tab/>
        <w:t>Ö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¬Êö°¡Sê{Ié„Žý‘Ä~ /™á!í@ÚÆS²:Sh$@[¨¥ãå9?0+ýªÛÈö°¥yžPš&gt;o6¤M\¾ßéäþ©KR¯ð[tÉ¸O¨Oxà„Ë¤åðÀéÇà=ãÖÀ•‰©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D?Eý2ŠéFR:CSôáÍŒ±;È½2‚Éý|úOŒ¬ñe*7T&lt;¡ŠÅ'_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eraßsQÈ£ÈßAg—"|°Y÷É›ˆäï"CE´›$ú!w¥»¹U¼ƒÿt«t'°ú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ÿÿ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PK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…"â%|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÷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docProps/core.xml ¢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( 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|’QOÃ ÇßMü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cr/>
        <w:t>ï´5ËlÚ.Q³'—˜8£ñ</w:t>
      </w:r>
      <w:r w:rsidRPr="00BF0261">
        <w:rPr>
          <w:rFonts w:ascii="Courier New" w:hAnsi="Courier New" w:cs="Courier New"/>
          <w:sz w:val="21"/>
          <w:szCs w:val="21"/>
        </w:rPr>
        <w:cr/>
        <w:t>á¶áZ ÀVç§—¶kgãâÛ÷»ÿÈæ_UÀX¡dŽ¢</w:t>
      </w:r>
      <w:r w:rsidRPr="00BF0261">
        <w:rPr>
          <w:rFonts w:ascii="Courier New" w:hAnsi="Courier New" w:cs="Courier New"/>
          <w:sz w:val="21"/>
          <w:szCs w:val="21"/>
        </w:rPr>
        <w:tab/>
        <w:t>AH¦¸›½¬á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ÖQÉi©$äèÍ‹ë«Œé”)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OFi0N€</w:t>
      </w:r>
      <w:r w:rsidRPr="00BF0261">
        <w:rPr>
          <w:rFonts w:ascii="Courier New" w:hAnsi="Courier New" w:cs="Courier New"/>
          <w:sz w:val="21"/>
          <w:szCs w:val="21"/>
        </w:rPr>
        <w:cr/>
        <w:t>¼’´)Ó9Ú:§SŒ-ÛBEíÄÒ×ÊTÔùÔl°¦lG7€cB¦¸G9u7‚¡</w:t>
      </w:r>
      <w:r w:rsidRPr="00BF0261">
        <w:rPr>
          <w:rFonts w:ascii="Courier New" w:hAnsi="Courier New" w:cs="Courier New"/>
          <w:sz w:val="21"/>
          <w:szCs w:val="21"/>
        </w:rPr>
        <w:noBreakHyphen/>
        <w:t>ÑI’³ARïMÙ</w:t>
      </w:r>
    </w:p>
    <w:p w14:paraId="6A451A24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p†¡„</w:t>
      </w:r>
    </w:p>
    <w:p w14:paraId="7808D63A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¤³8šDøÌ:0•½ØÐV~‘•pG</w:t>
      </w:r>
      <w:r w:rsidRPr="00BF0261">
        <w:rPr>
          <w:rFonts w:ascii="Courier New" w:hAnsi="Courier New" w:cs="Courier New"/>
          <w:sz w:val="21"/>
          <w:szCs w:val="21"/>
        </w:rPr>
        <w:cr/>
        <w:t>Ñ¾8Ð_V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`]×“:iQ¿„ß–ÏíUC!¯ "ã,uÂ•PdøúÈî?&gt;¹îxH|Ì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P§Lq ¥¿•4àVí¿i</w:t>
      </w:r>
      <w:r w:rsidRPr="00BF0261">
        <w:rPr>
          <w:rFonts w:ascii="Courier New" w:hAnsi="Courier New" w:cs="Courier New"/>
          <w:sz w:val="21"/>
          <w:szCs w:val="21"/>
        </w:rPr>
        <w:br/>
        <w:t>öÅÆöke¸õ£Ìc,3B;ÿ˜Ý€Ñ§KjÝÒ¿îZ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¿;^˜õ—iÚ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DóCŠ¤%†4;ÙÝí&lt;ð6¥©}å5¹X-P“8</w:t>
      </w:r>
      <w:r w:rsidRPr="00BF0261">
        <w:rPr>
          <w:rFonts w:ascii="Courier New" w:hAnsi="Courier New" w:cs="Courier New"/>
          <w:sz w:val="21"/>
          <w:szCs w:val="21"/>
        </w:rPr>
        <w:tab/>
        <w:t>É,$É*&amp;iDRBÞ›GýgÁê´ÀÿŠ7!‰C2]E·)™{Î¥ñW-~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ÿÿ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PK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¥AøŸv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É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docProps/app.xml ¢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t>( 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œRËNÃ0¼#ñQî­Óò®¶F¨âÀ£RS8[Î&amp;±plË6ˆþ=kBC7rÚõŽg&amp;†ëNgïèƒ²f™Ï¦Ež¡‘¶R¦Yæ»òvr™g!</w:t>
      </w:r>
    </w:p>
    <w:p w14:paraId="060F78A4" w14:textId="77777777" w:rsidR="00117A98" w:rsidRPr="00BF0261" w:rsidRDefault="00117A98" w:rsidP="00BF0261">
      <w:pPr>
        <w:rPr>
          <w:rFonts w:ascii="Courier New" w:hAnsi="Courier New" w:cs="Courier New"/>
          <w:sz w:val="21"/>
          <w:szCs w:val="21"/>
        </w:rPr>
      </w:pPr>
      <w:r w:rsidRPr="00BF0261">
        <w:rPr>
          <w:rFonts w:ascii="Courier New" w:hAnsi="Courier New" w:cs="Courier New"/>
          <w:sz w:val="21"/>
          <w:szCs w:val="21"/>
        </w:rPr>
        <w:t>S</w:t>
      </w:r>
      <w:r w:rsidRPr="00BF0261">
        <w:rPr>
          <w:rFonts w:ascii="Courier New" w:hAnsi="Courier New" w:cs="Courier New"/>
          <w:sz w:val="21"/>
          <w:szCs w:val="21"/>
        </w:rPr>
        <w:tab/>
        <w:t>m</w:t>
      </w:r>
      <w:r w:rsidRPr="00BF0261">
        <w:rPr>
          <w:rFonts w:ascii="Courier New" w:hAnsi="Courier New" w:cs="Courier New"/>
          <w:sz w:val="21"/>
          <w:szCs w:val="21"/>
        </w:rPr>
        <w:cr/>
        <w:t>.ó=†üš</w:t>
      </w:r>
      <w:r w:rsidRPr="00BF0261">
        <w:rPr>
          <w:rFonts w:ascii="Courier New" w:hAnsi="Courier New" w:cs="Courier New"/>
          <w:sz w:val="21"/>
          <w:szCs w:val="21"/>
        </w:rPr>
        <w:softHyphen/>
      </w:r>
      <w:r w:rsidRPr="00BF0261">
        <w:rPr>
          <w:rFonts w:ascii="Courier New" w:hAnsi="Courier New" w:cs="Courier New"/>
          <w:sz w:val="21"/>
          <w:szCs w:val="21"/>
        </w:rPr>
        <w:softHyphen/>
        <w:t>ÁÆ[‡&gt;*</w:t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lastRenderedPageBreak/>
        <w:t>Q˜°ÌÛÝ‚± [ìD˜ÒØÐ¤¶¾‘Zß0[×JâÚÊ·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lastRenderedPageBreak/>
        <w:t>Mdó¢8gøÑTXMÜ@˜÷Œ‹÷ø_ÒÊÊ¤/&lt;—{G|JìœùcÚÔÀ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J….U‡|NðÐÀF4Öðb}øÉé9°¾„U+¼‘Âã³«‹3`#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nœÓJŠH¹ò%½</w:t>
      </w:r>
      <w:r w:rsidRPr="00BF0261">
        <w:rPr>
          <w:rFonts w:ascii="Courier New" w:hAnsi="Courier New" w:cs="Courier New"/>
          <w:sz w:val="21"/>
          <w:szCs w:val="21"/>
        </w:rPr>
        <w:cr/>
        <w:t>¶ŽÙÓ—Ø,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softHyphen/>
        <w:t>2°EùæUÜóØ¸…{eHÁŒnî+ÒæEã…k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?M‡</w:t>
      </w:r>
      <w:r w:rsidRPr="00BF0261">
        <w:rPr>
          <w:rFonts w:ascii="Courier New" w:hAnsi="Courier New" w:cs="Courier New"/>
          <w:sz w:val="21"/>
          <w:szCs w:val="21"/>
        </w:rPr>
        <w:br w:type="column"/>
        <w:t>¶Rh\‘w^</w:t>
      </w:r>
      <w:r w:rsidRPr="00BF0261">
        <w:rPr>
          <w:rFonts w:ascii="Courier New" w:hAnsi="Courier New" w:cs="Courier New"/>
          <w:sz w:val="21"/>
          <w:szCs w:val="21"/>
        </w:rPr>
        <w:br/>
        <w:t>Ø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+Û9aˆ</w:t>
      </w:r>
      <w:r w:rsidRPr="00BF0261">
        <w:rPr>
          <w:rFonts w:ascii="Courier New" w:hAnsi="Courier New" w:cs="Courier New"/>
          <w:sz w:val="21"/>
          <w:szCs w:val="21"/>
        </w:rPr>
        <w:cr/>
        <w:t>ñ½†+í:eñ½òÙ|Q±Ý:!S.'³‹±áÑ¶„bE</w:t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cr/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wôC¼NÐ®i°:œù;H&gt;÷/“¼O</w:t>
      </w:r>
      <w:r w:rsidRPr="00BF0261">
        <w:rPr>
          <w:rFonts w:ascii="Courier New" w:hAnsi="Courier New" w:cs="Courier New"/>
          <w:sz w:val="21"/>
          <w:szCs w:val="21"/>
        </w:rPr>
        <w:br/>
        <w:t>ú¾2;`d|x2ü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ÿÿ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ß¤ÒlZ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 xml:space="preserve"> 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[Content_Types].xmlPK-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noBreakHyphen/>
        <w:t>‘·ï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N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b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“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_rels/.relsPK-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W6»_ö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ˆ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³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word/document.xmlPK-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Öd³Qô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1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Ø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word/_rels/document.xml.relsPK-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¶ôg˜Ò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 xml:space="preserve">É 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br w:type="column"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word/theme/theme1.xmlPK-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Øs°š*</w:t>
      </w:r>
      <w:r w:rsidRPr="00BF0261">
        <w:rPr>
          <w:rFonts w:ascii="Courier New" w:hAnsi="Courier New" w:cs="Courier New"/>
          <w:sz w:val="21"/>
          <w:szCs w:val="21"/>
        </w:rPr>
        <w:continuationSeparato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br w:type="page"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$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word/settings.xmlPK-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ab/>
        <w:t></w:t>
      </w:r>
      <w:r w:rsidRPr="00BF0261">
        <w:rPr>
          <w:rFonts w:ascii="Courier New" w:hAnsi="Courier New" w:cs="Courier New"/>
          <w:sz w:val="21"/>
          <w:szCs w:val="21"/>
        </w:rPr>
        <w:separator/>
      </w:r>
      <w:r w:rsidRPr="00BF0261">
        <w:rPr>
          <w:rFonts w:ascii="Courier New" w:hAnsi="Courier New" w:cs="Courier New"/>
          <w:sz w:val="21"/>
          <w:szCs w:val="21"/>
        </w:rPr>
        <w:t>²©</w:t>
      </w:r>
      <w:r w:rsidRPr="00BF0261">
        <w:rPr>
          <w:rFonts w:ascii="Courier New" w:hAnsi="Courier New" w:cs="Courier New"/>
          <w:sz w:val="21"/>
          <w:szCs w:val="21"/>
        </w:rPr>
        <w:b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Os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l(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word/styles.xmlPK-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¹-[f</w:t>
      </w:r>
    </w:p>
    <w:p w14:paraId="721B3C2B" w14:textId="77777777" w:rsidR="00E42089" w:rsidRDefault="00117A98">
      <w:pPr>
        <w:rPr>
          <w:ins w:id="0" w:author="Microsoft Word" w:date="2024-02-07T00:38:00Z"/>
          <w:sz w:val="24"/>
          <w:szCs w:val="24"/>
        </w:rPr>
      </w:pP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]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B4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word/webSettings.xmlPK-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{[E</w:t>
      </w:r>
      <w:r w:rsidRPr="00BF0261">
        <w:rPr>
          <w:rFonts w:ascii="Courier New" w:hAnsi="Courier New" w:cs="Courier New"/>
          <w:sz w:val="21"/>
          <w:szCs w:val="21"/>
        </w:rPr>
        <w:tab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ƒ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Ú&gt;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word/fontTable.xmlPK-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…"â%|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÷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'A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docProps/core.xmlPK-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!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¥AøŸv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É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ÚC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docProps/app.xmlPK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b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br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Á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t>†F</w:t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r w:rsidRPr="00BF0261">
        <w:rPr>
          <w:rFonts w:ascii="Courier New" w:hAnsi="Courier New" w:cs="Courier New"/>
          <w:sz w:val="21"/>
          <w:szCs w:val="21"/>
        </w:rPr>
        <w:pgNum/>
      </w:r>
      <w:ins w:id="1" w:author="Microsoft Word" w:date="2024-02-07T00:38:00Z">
        <w:r w:rsidR="004A4245" w:rsidRPr="004A4245">
          <w:rPr>
            <w:sz w:val="24"/>
            <w:szCs w:val="24"/>
          </w:rPr>
          <w:t>Source code</w:t>
        </w:r>
      </w:ins>
    </w:p>
    <w:p w14:paraId="1A93F1F0" w14:textId="77777777" w:rsidR="00117A98" w:rsidRDefault="00117A98" w:rsidP="00BF0261">
      <w:pPr>
        <w:rPr>
          <w:rFonts w:ascii="Courier New" w:hAnsi="Courier New" w:cs="Courier New"/>
        </w:rPr>
      </w:pPr>
    </w:p>
    <w:p w14:paraId="19E02F37" w14:textId="3B927221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0128B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435DC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3312E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IT vedant web designing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2A014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40E75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50B8D9F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"Itvedant is india's best IT classes"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4F4FD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"HTML,CSS,JavaScript"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75AC9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"ITVedant"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2B8CB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8339E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0EF25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3232181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C926A4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DC4BC9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E545D3F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8A2436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9BFBCA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175BDC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.Div1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12BDAEA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7A349A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C26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2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2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216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2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40B981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#766d6d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198798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C2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73A443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19A93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text-indent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3B305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7BACD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lighter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065193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7414B2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.Div2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B4AD585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EE2C88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2F0F63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aquamarine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6E025C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5D6282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98DBF5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3B31D3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F3541A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.Div3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9EE4B39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C8CB7B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331E9A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burlywood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9C998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27A948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595F990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3CAF3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DDAA9E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716D0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2F1DF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E5CD5B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3F1A1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"C:\Users\valad\OneDrive\Desktop\valentina\it.jpg"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9719A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7D8B0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Div1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0DD89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Myself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FA584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self valentina dsouza.i'm from nalasopara i have completed my graduation in bscit from mumbai university.</w:t>
      </w:r>
    </w:p>
    <w:p w14:paraId="1B2D7D24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as i have interested in web designing so right now i'm pursuing full stack course from it vedant .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68CCB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422DC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Div2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A26F7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tutorials i'm Refering to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5B1C9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266FB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"https://www.w3schools.com/html/"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html learning link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56181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"https://html.com/"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learning link 2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A8627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"https://web.dev/"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learning link 3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95C6A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B049C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C8DB1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Div3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4A1E8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Connect With Me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41C9F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"https://www.instagram.com"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AC359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"C:/Users/valad/OneDrive/Desktop/valentina/insta.AVIF"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alternate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"70px"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50107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53F42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"https://www.facebook.com"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8BF63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"C:/Users/valad/OneDrive/Desktop/valentina/facebook.png"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alternate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"facebook"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30ED5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CE15D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E7A69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"C:/Users/valad/OneDrive/Desktop/valentina/linkedin.AVIF"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alternate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"linkedin"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2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2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"30px"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AEEE0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AF452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BCBAD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1762C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F7D62" w14:textId="77777777" w:rsidR="00CC2681" w:rsidRPr="00CC2681" w:rsidRDefault="00CC2681" w:rsidP="00CC2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26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9D4C5" w14:textId="77777777" w:rsidR="00CC2681" w:rsidRPr="004A4245" w:rsidRDefault="00CC2681">
      <w:pPr>
        <w:rPr>
          <w:sz w:val="32"/>
          <w:szCs w:val="32"/>
        </w:rPr>
      </w:pPr>
    </w:p>
    <w:sectPr w:rsidR="00CC2681" w:rsidRPr="004A4245" w:rsidSect="00B41E5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89"/>
    <w:rsid w:val="00117A98"/>
    <w:rsid w:val="004A4245"/>
    <w:rsid w:val="0088451D"/>
    <w:rsid w:val="0099412C"/>
    <w:rsid w:val="00B41E5E"/>
    <w:rsid w:val="00BF0261"/>
    <w:rsid w:val="00CC2681"/>
    <w:rsid w:val="00E31378"/>
    <w:rsid w:val="00E4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705F"/>
  <w15:chartTrackingRefBased/>
  <w15:docId w15:val="{69892A48-8A05-4813-A66E-C200B7F0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8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86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5</cp:revision>
  <dcterms:created xsi:type="dcterms:W3CDTF">2023-08-03T20:10:00Z</dcterms:created>
  <dcterms:modified xsi:type="dcterms:W3CDTF">2024-02-14T08:26:00Z</dcterms:modified>
</cp:coreProperties>
</file>